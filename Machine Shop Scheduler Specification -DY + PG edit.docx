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8F4B6" w14:textId="77777777" w:rsidR="001C5655" w:rsidRPr="001C5655" w:rsidRDefault="001C5655" w:rsidP="001C5655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Problem:</w:t>
      </w:r>
    </w:p>
    <w:p w14:paraId="3320CD8C" w14:textId="77777777" w:rsidR="001C5655" w:rsidRPr="001C5655" w:rsidRDefault="001C5655" w:rsidP="001C56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Realtrac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scheduler does not get used</w:t>
      </w:r>
      <w:r w:rsidR="003169CD">
        <w:rPr>
          <w:rFonts w:ascii="Times New Roman" w:hAnsi="Times New Roman" w:cs="Times New Roman"/>
          <w:sz w:val="20"/>
          <w:szCs w:val="20"/>
        </w:rPr>
        <w:t>.</w:t>
      </w:r>
    </w:p>
    <w:p w14:paraId="0C7A4F20" w14:textId="77777777" w:rsidR="001C5655" w:rsidRPr="001C5655" w:rsidRDefault="001C5655" w:rsidP="001C56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Realtrac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scheduler data entry is tedious and takes a long time</w:t>
      </w:r>
      <w:r w:rsidR="003169CD">
        <w:rPr>
          <w:rFonts w:ascii="Times New Roman" w:hAnsi="Times New Roman" w:cs="Times New Roman"/>
          <w:sz w:val="20"/>
          <w:szCs w:val="20"/>
        </w:rPr>
        <w:t>.</w:t>
      </w:r>
    </w:p>
    <w:p w14:paraId="4B3A3B3E" w14:textId="77777777" w:rsidR="001C5655" w:rsidRPr="001C5655" w:rsidRDefault="001C5655" w:rsidP="001C56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Machine shop needs a working scheduler program to replace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Realtrac</w:t>
      </w:r>
      <w:proofErr w:type="spellEnd"/>
      <w:r w:rsidR="003169CD">
        <w:rPr>
          <w:rFonts w:ascii="Times New Roman" w:hAnsi="Times New Roman" w:cs="Times New Roman"/>
          <w:sz w:val="20"/>
          <w:szCs w:val="20"/>
        </w:rPr>
        <w:t>.</w:t>
      </w:r>
    </w:p>
    <w:p w14:paraId="13FF9158" w14:textId="77777777" w:rsidR="001C5655" w:rsidRDefault="001C5655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Goals:</w:t>
      </w:r>
    </w:p>
    <w:p w14:paraId="4E778BF3" w14:textId="77777777" w:rsidR="00CC766A" w:rsidRPr="00527490" w:rsidRDefault="00CC766A" w:rsidP="00CC76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 real time scheduling for machine shop</w:t>
      </w:r>
      <w:r w:rsidR="00527490">
        <w:rPr>
          <w:rFonts w:ascii="Times New Roman" w:hAnsi="Times New Roman" w:cs="Times New Roman"/>
          <w:sz w:val="20"/>
          <w:szCs w:val="20"/>
        </w:rPr>
        <w:t>.</w:t>
      </w:r>
    </w:p>
    <w:p w14:paraId="5B40BED8" w14:textId="77777777" w:rsidR="00527490" w:rsidRPr="00CC766A" w:rsidRDefault="000309CA" w:rsidP="00CC76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Build new, independent website.</w:t>
      </w:r>
    </w:p>
    <w:p w14:paraId="5DE64EF1" w14:textId="77777777" w:rsidR="00CC766A" w:rsidRPr="00CC766A" w:rsidRDefault="00CC766A" w:rsidP="001C56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Ability to schedule workloads by day and work center</w:t>
      </w:r>
      <w:r w:rsidR="00527490">
        <w:rPr>
          <w:rFonts w:ascii="Times New Roman" w:hAnsi="Times New Roman" w:cs="Times New Roman"/>
          <w:sz w:val="20"/>
          <w:szCs w:val="20"/>
        </w:rPr>
        <w:t>.</w:t>
      </w:r>
    </w:p>
    <w:p w14:paraId="676F51A9" w14:textId="77777777" w:rsidR="00CC766A" w:rsidRPr="00CC766A" w:rsidRDefault="00CC766A" w:rsidP="00CC76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Schedule 3-4 weeks in advance</w:t>
      </w:r>
      <w:r w:rsidR="00527490">
        <w:rPr>
          <w:rFonts w:ascii="Times New Roman" w:hAnsi="Times New Roman" w:cs="Times New Roman"/>
          <w:sz w:val="20"/>
          <w:szCs w:val="20"/>
        </w:rPr>
        <w:t>.</w:t>
      </w:r>
      <w:r w:rsidR="000309CA">
        <w:rPr>
          <w:rFonts w:ascii="Times New Roman" w:hAnsi="Times New Roman" w:cs="Times New Roman"/>
          <w:sz w:val="20"/>
          <w:szCs w:val="20"/>
        </w:rPr>
        <w:t xml:space="preserve"> More if required</w:t>
      </w:r>
    </w:p>
    <w:p w14:paraId="349C9FA1" w14:textId="77777777" w:rsidR="00785803" w:rsidRPr="00CC766A" w:rsidRDefault="00785803" w:rsidP="00CC76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Includ</w:t>
      </w:r>
      <w:r w:rsidR="00CC766A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original and revised estimated times</w:t>
      </w:r>
      <w:r w:rsidR="00527490">
        <w:rPr>
          <w:rFonts w:ascii="Times New Roman" w:hAnsi="Times New Roman" w:cs="Times New Roman"/>
          <w:sz w:val="20"/>
          <w:szCs w:val="20"/>
        </w:rPr>
        <w:t>.</w:t>
      </w:r>
    </w:p>
    <w:p w14:paraId="77A4B827" w14:textId="77777777" w:rsidR="00CC766A" w:rsidRPr="00527490" w:rsidRDefault="00F365F7" w:rsidP="00CC76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0"/>
          <w:szCs w:val="20"/>
        </w:rPr>
      </w:pPr>
      <w:r w:rsidRPr="005C0475">
        <w:rPr>
          <w:rFonts w:ascii="Times New Roman" w:hAnsi="Times New Roman" w:cs="Times New Roman"/>
          <w:sz w:val="20"/>
          <w:szCs w:val="20"/>
        </w:rPr>
        <w:t>Four</w:t>
      </w:r>
      <w:r w:rsidR="000309CA" w:rsidRPr="005C0475">
        <w:rPr>
          <w:rFonts w:ascii="Times New Roman" w:hAnsi="Times New Roman" w:cs="Times New Roman"/>
          <w:sz w:val="20"/>
          <w:szCs w:val="20"/>
        </w:rPr>
        <w:t xml:space="preserve"> </w:t>
      </w:r>
      <w:r w:rsidRPr="005C0475">
        <w:rPr>
          <w:rFonts w:ascii="Times New Roman" w:hAnsi="Times New Roman" w:cs="Times New Roman"/>
          <w:sz w:val="20"/>
          <w:szCs w:val="20"/>
        </w:rPr>
        <w:t>d</w:t>
      </w:r>
      <w:r w:rsidR="00CC766A" w:rsidRPr="005C0475">
        <w:rPr>
          <w:rFonts w:ascii="Times New Roman" w:hAnsi="Times New Roman" w:cs="Times New Roman"/>
          <w:sz w:val="20"/>
          <w:szCs w:val="20"/>
        </w:rPr>
        <w:t>ifferent access levels (</w:t>
      </w:r>
      <w:r w:rsidRPr="005C0475">
        <w:rPr>
          <w:rFonts w:ascii="Times New Roman" w:hAnsi="Times New Roman" w:cs="Times New Roman"/>
          <w:sz w:val="20"/>
          <w:szCs w:val="20"/>
        </w:rPr>
        <w:t>A</w:t>
      </w:r>
      <w:r w:rsidR="000309CA" w:rsidRPr="005C0475">
        <w:rPr>
          <w:rFonts w:ascii="Times New Roman" w:hAnsi="Times New Roman" w:cs="Times New Roman"/>
          <w:sz w:val="20"/>
          <w:szCs w:val="20"/>
        </w:rPr>
        <w:t xml:space="preserve">dmin, </w:t>
      </w:r>
      <w:r w:rsidRPr="005C0475">
        <w:rPr>
          <w:rFonts w:ascii="Times New Roman" w:hAnsi="Times New Roman" w:cs="Times New Roman"/>
          <w:sz w:val="20"/>
          <w:szCs w:val="20"/>
        </w:rPr>
        <w:t>Supervisor, R</w:t>
      </w:r>
      <w:r w:rsidR="00CC766A" w:rsidRPr="005C0475">
        <w:rPr>
          <w:rFonts w:ascii="Times New Roman" w:hAnsi="Times New Roman" w:cs="Times New Roman"/>
          <w:sz w:val="20"/>
          <w:szCs w:val="20"/>
        </w:rPr>
        <w:t xml:space="preserve">ead </w:t>
      </w:r>
      <w:r w:rsidRPr="005C0475">
        <w:rPr>
          <w:rFonts w:ascii="Times New Roman" w:hAnsi="Times New Roman" w:cs="Times New Roman"/>
          <w:sz w:val="20"/>
          <w:szCs w:val="20"/>
        </w:rPr>
        <w:t>O</w:t>
      </w:r>
      <w:r w:rsidR="00CC766A" w:rsidRPr="005C0475">
        <w:rPr>
          <w:rFonts w:ascii="Times New Roman" w:hAnsi="Times New Roman" w:cs="Times New Roman"/>
          <w:sz w:val="20"/>
          <w:szCs w:val="20"/>
        </w:rPr>
        <w:t>nly</w:t>
      </w:r>
      <w:r w:rsidRPr="005C0475">
        <w:rPr>
          <w:rFonts w:ascii="Times New Roman" w:hAnsi="Times New Roman" w:cs="Times New Roman"/>
          <w:sz w:val="20"/>
          <w:szCs w:val="20"/>
        </w:rPr>
        <w:t xml:space="preserve">, and Program </w:t>
      </w:r>
      <w:r>
        <w:rPr>
          <w:rFonts w:ascii="Times New Roman" w:hAnsi="Times New Roman" w:cs="Times New Roman"/>
          <w:sz w:val="20"/>
          <w:szCs w:val="20"/>
        </w:rPr>
        <w:t>Manager</w:t>
      </w:r>
      <w:r w:rsidR="00CC766A">
        <w:rPr>
          <w:rFonts w:ascii="Times New Roman" w:hAnsi="Times New Roman" w:cs="Times New Roman"/>
          <w:sz w:val="20"/>
          <w:szCs w:val="20"/>
        </w:rPr>
        <w:t>)</w:t>
      </w:r>
      <w:r w:rsidR="00527490">
        <w:rPr>
          <w:rFonts w:ascii="Times New Roman" w:hAnsi="Times New Roman" w:cs="Times New Roman"/>
          <w:sz w:val="20"/>
          <w:szCs w:val="20"/>
        </w:rPr>
        <w:t>.</w:t>
      </w:r>
    </w:p>
    <w:p w14:paraId="0539BA1D" w14:textId="77777777" w:rsidR="00527490" w:rsidRPr="00CC766A" w:rsidRDefault="00527490" w:rsidP="00CC76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Reduce</w:t>
      </w:r>
      <w:r w:rsidR="00F365F7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amount of </w:t>
      </w:r>
      <w:r w:rsidR="00F365F7">
        <w:rPr>
          <w:rFonts w:ascii="Times New Roman" w:hAnsi="Times New Roman" w:cs="Times New Roman"/>
          <w:sz w:val="20"/>
          <w:szCs w:val="20"/>
        </w:rPr>
        <w:t xml:space="preserve">manual </w:t>
      </w:r>
      <w:r>
        <w:rPr>
          <w:rFonts w:ascii="Times New Roman" w:hAnsi="Times New Roman" w:cs="Times New Roman"/>
          <w:sz w:val="20"/>
          <w:szCs w:val="20"/>
        </w:rPr>
        <w:t>data entry.</w:t>
      </w:r>
    </w:p>
    <w:p w14:paraId="12A5AD73" w14:textId="77777777" w:rsidR="001C5655" w:rsidRDefault="001C5655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Features:</w:t>
      </w:r>
    </w:p>
    <w:p w14:paraId="78FBD01E" w14:textId="77777777" w:rsidR="0015120B" w:rsidRDefault="0015120B" w:rsidP="00CC76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Phase 1</w:t>
      </w:r>
      <w:r w:rsidR="009D255C">
        <w:rPr>
          <w:rFonts w:ascii="Times New Roman" w:hAnsi="Times New Roman" w:cs="Times New Roman"/>
          <w:sz w:val="20"/>
          <w:szCs w:val="20"/>
        </w:rPr>
        <w:t>: Machine shop scheduler</w:t>
      </w:r>
    </w:p>
    <w:p w14:paraId="6F6C09B4" w14:textId="77777777" w:rsidR="0015120B" w:rsidRDefault="0015120B" w:rsidP="0015120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Use the same style spreadsheet format as the </w:t>
      </w:r>
      <w:r w:rsidR="00F365F7">
        <w:rPr>
          <w:rFonts w:ascii="Times New Roman" w:hAnsi="Times New Roman" w:cs="Times New Roman"/>
          <w:sz w:val="20"/>
          <w:szCs w:val="20"/>
        </w:rPr>
        <w:t>DWG</w:t>
      </w:r>
      <w:r>
        <w:rPr>
          <w:rFonts w:ascii="Times New Roman" w:hAnsi="Times New Roman" w:cs="Times New Roman"/>
          <w:sz w:val="20"/>
          <w:szCs w:val="20"/>
        </w:rPr>
        <w:t>/</w:t>
      </w:r>
      <w:r w:rsidR="00F365F7"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art </w:t>
      </w:r>
      <w:r w:rsidR="00F365F7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racker and add columns for additional information:</w:t>
      </w:r>
    </w:p>
    <w:p w14:paraId="1EBD3382" w14:textId="77777777" w:rsidR="0015120B" w:rsidRDefault="0015120B" w:rsidP="0015120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Material status -&gt; </w:t>
      </w:r>
      <w:r w:rsidR="00F365F7">
        <w:rPr>
          <w:rFonts w:ascii="Times New Roman" w:hAnsi="Times New Roman" w:cs="Times New Roman"/>
          <w:sz w:val="20"/>
          <w:szCs w:val="20"/>
        </w:rPr>
        <w:t xml:space="preserve">from </w:t>
      </w:r>
      <w:r>
        <w:rPr>
          <w:rFonts w:ascii="Times New Roman" w:hAnsi="Times New Roman" w:cs="Times New Roman"/>
          <w:sz w:val="20"/>
          <w:szCs w:val="20"/>
        </w:rPr>
        <w:t>Jobscope</w:t>
      </w:r>
      <w:r w:rsidR="00F365F7">
        <w:rPr>
          <w:rFonts w:ascii="Times New Roman" w:hAnsi="Times New Roman" w:cs="Times New Roman"/>
          <w:sz w:val="20"/>
          <w:szCs w:val="20"/>
        </w:rPr>
        <w:t xml:space="preserve"> </w:t>
      </w:r>
      <w:r w:rsidR="00F365F7" w:rsidRPr="005C0475">
        <w:rPr>
          <w:rFonts w:ascii="Times New Roman" w:hAnsi="Times New Roman" w:cs="Times New Roman"/>
          <w:sz w:val="20"/>
          <w:szCs w:val="20"/>
        </w:rPr>
        <w:t>data</w:t>
      </w:r>
      <w:r w:rsidR="00C96DC7" w:rsidRPr="005C0475">
        <w:rPr>
          <w:rFonts w:ascii="Times New Roman" w:hAnsi="Times New Roman" w:cs="Times New Roman"/>
          <w:sz w:val="20"/>
          <w:szCs w:val="20"/>
        </w:rPr>
        <w:t xml:space="preserve"> </w:t>
      </w:r>
      <w:r w:rsidR="005C0475">
        <w:rPr>
          <w:rFonts w:ascii="Times New Roman" w:hAnsi="Times New Roman" w:cs="Times New Roman"/>
          <w:sz w:val="20"/>
          <w:szCs w:val="20"/>
        </w:rPr>
        <w:t>with</w:t>
      </w:r>
      <w:r w:rsidR="00C96DC7" w:rsidRPr="005C0475">
        <w:rPr>
          <w:rFonts w:ascii="Times New Roman" w:hAnsi="Times New Roman" w:cs="Times New Roman"/>
          <w:sz w:val="20"/>
          <w:szCs w:val="20"/>
        </w:rPr>
        <w:t xml:space="preserve"> manual entry</w:t>
      </w:r>
    </w:p>
    <w:p w14:paraId="5B6DB21B" w14:textId="77777777" w:rsidR="004120CC" w:rsidRDefault="004120CC" w:rsidP="0015120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 w:rsidRPr="005C0475">
        <w:rPr>
          <w:rFonts w:ascii="Times New Roman" w:hAnsi="Times New Roman" w:cs="Times New Roman"/>
          <w:sz w:val="20"/>
          <w:szCs w:val="20"/>
        </w:rPr>
        <w:t>inish</w:t>
      </w:r>
      <w:r w:rsidR="000309CA" w:rsidRPr="005C0475">
        <w:rPr>
          <w:rFonts w:ascii="Times New Roman" w:hAnsi="Times New Roman" w:cs="Times New Roman"/>
          <w:sz w:val="20"/>
          <w:szCs w:val="20"/>
        </w:rPr>
        <w:t>ed</w:t>
      </w:r>
      <w:r w:rsidRPr="005C047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date -&gt; manual entry</w:t>
      </w:r>
    </w:p>
    <w:p w14:paraId="1A569246" w14:textId="77777777" w:rsidR="0015120B" w:rsidRDefault="0015120B" w:rsidP="0015120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Machine center -&gt; manual entry</w:t>
      </w:r>
    </w:p>
    <w:p w14:paraId="06364074" w14:textId="77777777" w:rsidR="0015120B" w:rsidRDefault="0015120B" w:rsidP="0015120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Person working on part</w:t>
      </w:r>
      <w:r w:rsidR="00F365F7">
        <w:rPr>
          <w:rFonts w:ascii="Times New Roman" w:hAnsi="Times New Roman" w:cs="Times New Roman"/>
          <w:sz w:val="20"/>
          <w:szCs w:val="20"/>
        </w:rPr>
        <w:t xml:space="preserve"> in real time</w:t>
      </w:r>
      <w:r>
        <w:rPr>
          <w:rFonts w:ascii="Times New Roman" w:hAnsi="Times New Roman" w:cs="Times New Roman"/>
          <w:sz w:val="20"/>
          <w:szCs w:val="20"/>
        </w:rPr>
        <w:t xml:space="preserve"> -&gt; </w:t>
      </w:r>
      <w:r w:rsidR="00F365F7">
        <w:rPr>
          <w:rFonts w:ascii="Times New Roman" w:hAnsi="Times New Roman" w:cs="Times New Roman"/>
          <w:sz w:val="20"/>
          <w:szCs w:val="20"/>
        </w:rPr>
        <w:t xml:space="preserve">from </w:t>
      </w:r>
      <w:r>
        <w:rPr>
          <w:rFonts w:ascii="Times New Roman" w:hAnsi="Times New Roman" w:cs="Times New Roman"/>
          <w:sz w:val="20"/>
          <w:szCs w:val="20"/>
        </w:rPr>
        <w:t>Jobscope</w:t>
      </w:r>
      <w:r w:rsidR="00F365F7">
        <w:rPr>
          <w:rFonts w:ascii="Times New Roman" w:hAnsi="Times New Roman" w:cs="Times New Roman"/>
          <w:sz w:val="20"/>
          <w:szCs w:val="20"/>
        </w:rPr>
        <w:t xml:space="preserve"> custom report</w:t>
      </w:r>
    </w:p>
    <w:p w14:paraId="6A535E61" w14:textId="77777777" w:rsidR="0015120B" w:rsidRDefault="0015120B" w:rsidP="0015120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 estimate -&gt; manual entry</w:t>
      </w:r>
      <w:ins w:id="0" w:author="Paul Gasteiger" w:date="2019-06-28T12:17:00Z">
        <w:r w:rsidR="00C26B2E">
          <w:rPr>
            <w:rFonts w:ascii="Times New Roman" w:hAnsi="Times New Roman" w:cs="Times New Roman"/>
            <w:sz w:val="20"/>
            <w:szCs w:val="20"/>
          </w:rPr>
          <w:t xml:space="preserve"> (look if part was already made once and enter that estimate if it is within 10</w:t>
        </w:r>
      </w:ins>
      <w:ins w:id="1" w:author="Paul Gasteiger" w:date="2019-06-28T12:18:00Z">
        <w:r w:rsidR="00C26B2E">
          <w:rPr>
            <w:rFonts w:ascii="Times New Roman" w:hAnsi="Times New Roman" w:cs="Times New Roman"/>
            <w:sz w:val="20"/>
            <w:szCs w:val="20"/>
          </w:rPr>
          <w:t>%or 20% of actual time)</w:t>
        </w:r>
      </w:ins>
    </w:p>
    <w:p w14:paraId="1B58B0F1" w14:textId="77777777" w:rsidR="0015120B" w:rsidRDefault="0015120B" w:rsidP="0015120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Actual time -&gt; Jobscope</w:t>
      </w:r>
    </w:p>
    <w:p w14:paraId="3488D123" w14:textId="77777777" w:rsidR="0015120B" w:rsidRDefault="0015120B" w:rsidP="0015120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Status/current task -&gt; Jobscope</w:t>
      </w:r>
    </w:p>
    <w:p w14:paraId="7FCBFF68" w14:textId="77777777" w:rsidR="0015120B" w:rsidRDefault="0015120B" w:rsidP="0015120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Total </w:t>
      </w:r>
      <w:r w:rsidR="00C244BD">
        <w:rPr>
          <w:rFonts w:ascii="Times New Roman" w:hAnsi="Times New Roman" w:cs="Times New Roman"/>
          <w:sz w:val="20"/>
          <w:szCs w:val="20"/>
        </w:rPr>
        <w:t>quantity</w:t>
      </w:r>
      <w:r>
        <w:rPr>
          <w:rFonts w:ascii="Times New Roman" w:hAnsi="Times New Roman" w:cs="Times New Roman"/>
          <w:sz w:val="20"/>
          <w:szCs w:val="20"/>
        </w:rPr>
        <w:t xml:space="preserve"> -&gt; Jobscope</w:t>
      </w:r>
    </w:p>
    <w:p w14:paraId="501234DD" w14:textId="77777777" w:rsidR="0015120B" w:rsidRDefault="0015120B" w:rsidP="0015120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Current finished </w:t>
      </w:r>
      <w:r w:rsidR="00C244BD">
        <w:rPr>
          <w:rFonts w:ascii="Times New Roman" w:hAnsi="Times New Roman" w:cs="Times New Roman"/>
          <w:sz w:val="20"/>
          <w:szCs w:val="20"/>
        </w:rPr>
        <w:t>quantity</w:t>
      </w:r>
      <w:r>
        <w:rPr>
          <w:rFonts w:ascii="Times New Roman" w:hAnsi="Times New Roman" w:cs="Times New Roman"/>
          <w:sz w:val="20"/>
          <w:szCs w:val="20"/>
        </w:rPr>
        <w:t xml:space="preserve"> -&gt; manual entry</w:t>
      </w:r>
      <w:ins w:id="2" w:author="Paul Gasteiger" w:date="2019-06-28T12:19:00Z">
        <w:r w:rsidR="00C26B2E">
          <w:rPr>
            <w:rFonts w:ascii="Times New Roman" w:hAnsi="Times New Roman" w:cs="Times New Roman"/>
            <w:sz w:val="20"/>
            <w:szCs w:val="20"/>
          </w:rPr>
          <w:t>/possibly Jobscope</w:t>
        </w:r>
      </w:ins>
    </w:p>
    <w:p w14:paraId="6582D454" w14:textId="77777777" w:rsidR="00C244BD" w:rsidRPr="005C0475" w:rsidRDefault="00C244BD" w:rsidP="0015120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5C0475">
        <w:rPr>
          <w:rFonts w:ascii="Times New Roman" w:hAnsi="Times New Roman" w:cs="Times New Roman"/>
          <w:sz w:val="20"/>
          <w:szCs w:val="20"/>
        </w:rPr>
        <w:t>Fabrication Type. (</w:t>
      </w:r>
      <w:del w:id="3" w:author="Paul Gasteiger" w:date="2019-06-19T13:01:00Z">
        <w:r w:rsidRPr="005C0475" w:rsidDel="001D1A62">
          <w:rPr>
            <w:rFonts w:ascii="Times New Roman" w:hAnsi="Times New Roman" w:cs="Times New Roman"/>
            <w:sz w:val="20"/>
            <w:szCs w:val="20"/>
          </w:rPr>
          <w:delText xml:space="preserve"> </w:delText>
        </w:r>
      </w:del>
      <w:r w:rsidRPr="005C0475">
        <w:rPr>
          <w:rFonts w:ascii="Times New Roman" w:hAnsi="Times New Roman" w:cs="Times New Roman"/>
          <w:sz w:val="20"/>
          <w:szCs w:val="20"/>
        </w:rPr>
        <w:t>S, W, M)-&gt;manual entry</w:t>
      </w:r>
    </w:p>
    <w:p w14:paraId="671896BF" w14:textId="77777777" w:rsidR="00F365F7" w:rsidRPr="005C0475" w:rsidRDefault="00F365F7" w:rsidP="0015120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5C0475">
        <w:rPr>
          <w:rFonts w:ascii="Times New Roman" w:hAnsi="Times New Roman" w:cs="Times New Roman"/>
          <w:sz w:val="20"/>
          <w:szCs w:val="20"/>
        </w:rPr>
        <w:t xml:space="preserve">Scheduled work center </w:t>
      </w:r>
      <w:ins w:id="4" w:author="Paul Gasteiger" w:date="2019-06-19T13:01:00Z">
        <w:r w:rsidR="001D1A62">
          <w:rPr>
            <w:rFonts w:ascii="Times New Roman" w:hAnsi="Times New Roman" w:cs="Times New Roman"/>
            <w:sz w:val="20"/>
            <w:szCs w:val="20"/>
          </w:rPr>
          <w:t xml:space="preserve">-&gt; </w:t>
        </w:r>
      </w:ins>
      <w:del w:id="5" w:author="Paul Gasteiger" w:date="2019-06-19T13:01:00Z">
        <w:r w:rsidRPr="005C0475" w:rsidDel="001D1A62">
          <w:rPr>
            <w:rFonts w:ascii="Times New Roman" w:hAnsi="Times New Roman" w:cs="Times New Roman"/>
            <w:sz w:val="20"/>
            <w:szCs w:val="20"/>
          </w:rPr>
          <w:delText>(</w:delText>
        </w:r>
      </w:del>
      <w:r w:rsidRPr="005C0475">
        <w:rPr>
          <w:rFonts w:ascii="Times New Roman" w:hAnsi="Times New Roman" w:cs="Times New Roman"/>
          <w:sz w:val="20"/>
          <w:szCs w:val="20"/>
        </w:rPr>
        <w:t>from route operations</w:t>
      </w:r>
      <w:ins w:id="6" w:author="Paul Gasteiger" w:date="2019-06-19T13:01:00Z">
        <w:r w:rsidR="001D1A62">
          <w:rPr>
            <w:rFonts w:ascii="Times New Roman" w:hAnsi="Times New Roman" w:cs="Times New Roman"/>
            <w:sz w:val="20"/>
            <w:szCs w:val="20"/>
          </w:rPr>
          <w:t>/manual entry</w:t>
        </w:r>
      </w:ins>
      <w:del w:id="7" w:author="Paul Gasteiger" w:date="2019-06-19T13:01:00Z">
        <w:r w:rsidRPr="005C0475" w:rsidDel="001D1A62">
          <w:rPr>
            <w:rFonts w:ascii="Times New Roman" w:hAnsi="Times New Roman" w:cs="Times New Roman"/>
            <w:sz w:val="20"/>
            <w:szCs w:val="20"/>
          </w:rPr>
          <w:delText>)</w:delText>
        </w:r>
      </w:del>
    </w:p>
    <w:p w14:paraId="355BFD5F" w14:textId="77777777" w:rsidR="00C244BD" w:rsidRPr="005C0475" w:rsidRDefault="00C244BD" w:rsidP="0015120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5C0475">
        <w:rPr>
          <w:rFonts w:ascii="Times New Roman" w:hAnsi="Times New Roman" w:cs="Times New Roman"/>
          <w:sz w:val="20"/>
          <w:szCs w:val="20"/>
        </w:rPr>
        <w:t>Revision-&gt;Jobscope</w:t>
      </w:r>
      <w:r w:rsidR="00F365F7" w:rsidRPr="005C0475">
        <w:rPr>
          <w:rFonts w:ascii="Times New Roman" w:hAnsi="Times New Roman" w:cs="Times New Roman"/>
          <w:sz w:val="20"/>
          <w:szCs w:val="20"/>
        </w:rPr>
        <w:t xml:space="preserve"> or manual entry</w:t>
      </w:r>
    </w:p>
    <w:p w14:paraId="2513F324" w14:textId="77777777" w:rsidR="00C244BD" w:rsidRPr="005C0475" w:rsidRDefault="00C244BD" w:rsidP="0015120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5C0475">
        <w:rPr>
          <w:rFonts w:ascii="Times New Roman" w:hAnsi="Times New Roman" w:cs="Times New Roman"/>
          <w:sz w:val="20"/>
          <w:szCs w:val="20"/>
        </w:rPr>
        <w:t>Job-&gt;Jobscope</w:t>
      </w:r>
      <w:r w:rsidR="00F365F7" w:rsidRPr="005C0475">
        <w:rPr>
          <w:rFonts w:ascii="Times New Roman" w:hAnsi="Times New Roman" w:cs="Times New Roman"/>
          <w:sz w:val="20"/>
          <w:szCs w:val="20"/>
        </w:rPr>
        <w:t xml:space="preserve"> </w:t>
      </w:r>
      <w:del w:id="8" w:author="Paul Gasteiger" w:date="2019-06-19T13:01:00Z">
        <w:r w:rsidR="00F365F7" w:rsidRPr="005C0475" w:rsidDel="001D1A62">
          <w:rPr>
            <w:rFonts w:ascii="Times New Roman" w:hAnsi="Times New Roman" w:cs="Times New Roman"/>
            <w:sz w:val="20"/>
            <w:szCs w:val="20"/>
          </w:rPr>
          <w:delText xml:space="preserve">-&gt; </w:delText>
        </w:r>
      </w:del>
      <w:ins w:id="9" w:author="Paul Gasteiger" w:date="2019-06-19T13:01:00Z">
        <w:r w:rsidR="001D1A62">
          <w:rPr>
            <w:rFonts w:ascii="Times New Roman" w:hAnsi="Times New Roman" w:cs="Times New Roman"/>
            <w:sz w:val="20"/>
            <w:szCs w:val="20"/>
          </w:rPr>
          <w:t>(</w:t>
        </w:r>
      </w:ins>
      <w:r w:rsidR="00F365F7" w:rsidRPr="005C0475">
        <w:rPr>
          <w:rFonts w:ascii="Times New Roman" w:hAnsi="Times New Roman" w:cs="Times New Roman"/>
          <w:sz w:val="20"/>
          <w:szCs w:val="20"/>
        </w:rPr>
        <w:t>from work order</w:t>
      </w:r>
      <w:ins w:id="10" w:author="Paul Gasteiger" w:date="2019-06-19T13:01:00Z">
        <w:r w:rsidR="001D1A62">
          <w:rPr>
            <w:rFonts w:ascii="Times New Roman" w:hAnsi="Times New Roman" w:cs="Times New Roman"/>
            <w:sz w:val="20"/>
            <w:szCs w:val="20"/>
          </w:rPr>
          <w:t>)</w:t>
        </w:r>
      </w:ins>
    </w:p>
    <w:p w14:paraId="09636673" w14:textId="77777777" w:rsidR="0015120B" w:rsidRDefault="0015120B" w:rsidP="0015120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Notes field -&gt; manual entry</w:t>
      </w:r>
    </w:p>
    <w:p w14:paraId="455E105C" w14:textId="77777777" w:rsidR="00C244BD" w:rsidRPr="005C0475" w:rsidRDefault="00C244BD" w:rsidP="0015120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5C0475">
        <w:rPr>
          <w:rFonts w:ascii="Times New Roman" w:hAnsi="Times New Roman" w:cs="Times New Roman"/>
          <w:sz w:val="20"/>
          <w:szCs w:val="20"/>
        </w:rPr>
        <w:t>Part of Weldment or Powder Coat identifier</w:t>
      </w:r>
      <w:r w:rsidR="00F365F7" w:rsidRPr="005C0475">
        <w:rPr>
          <w:rFonts w:ascii="Times New Roman" w:hAnsi="Times New Roman" w:cs="Times New Roman"/>
          <w:sz w:val="20"/>
          <w:szCs w:val="20"/>
        </w:rPr>
        <w:t xml:space="preserve"> (Finish)</w:t>
      </w:r>
      <w:ins w:id="11" w:author="Paul Gasteiger" w:date="2019-06-19T13:02:00Z">
        <w:r w:rsidR="00017831"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r w:rsidRPr="005C0475">
        <w:rPr>
          <w:rFonts w:ascii="Times New Roman" w:hAnsi="Times New Roman" w:cs="Times New Roman"/>
          <w:sz w:val="20"/>
          <w:szCs w:val="20"/>
        </w:rPr>
        <w:t>-&gt; manual entry</w:t>
      </w:r>
    </w:p>
    <w:p w14:paraId="44A6774F" w14:textId="77777777" w:rsidR="00CC766A" w:rsidRDefault="00CC766A" w:rsidP="0015120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Link PDFs of drawings to each entry</w:t>
      </w:r>
      <w:ins w:id="12" w:author="Paul Gasteiger" w:date="2019-06-26T14:54:00Z">
        <w:r w:rsidR="00C26B2E"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r w:rsidR="00F365F7">
        <w:rPr>
          <w:rFonts w:ascii="Times New Roman" w:hAnsi="Times New Roman" w:cs="Times New Roman"/>
          <w:sz w:val="20"/>
          <w:szCs w:val="20"/>
        </w:rPr>
        <w:t>(double click on part number</w:t>
      </w:r>
      <w:ins w:id="13" w:author="Paul Gasteiger" w:date="2019-06-26T14:55:00Z">
        <w:r w:rsidR="00C26B2E">
          <w:rPr>
            <w:rFonts w:ascii="Times New Roman" w:hAnsi="Times New Roman" w:cs="Times New Roman"/>
            <w:sz w:val="20"/>
            <w:szCs w:val="20"/>
          </w:rPr>
          <w:t>/make part# a hyperlink?</w:t>
        </w:r>
      </w:ins>
      <w:r w:rsidR="00F365F7">
        <w:rPr>
          <w:rFonts w:ascii="Times New Roman" w:hAnsi="Times New Roman" w:cs="Times New Roman"/>
          <w:sz w:val="20"/>
          <w:szCs w:val="20"/>
        </w:rPr>
        <w:t>)</w:t>
      </w:r>
      <w:r w:rsidR="0015120B">
        <w:rPr>
          <w:rFonts w:ascii="Times New Roman" w:hAnsi="Times New Roman" w:cs="Times New Roman"/>
          <w:sz w:val="20"/>
          <w:szCs w:val="20"/>
        </w:rPr>
        <w:t xml:space="preserve"> -&gt; Jobscope</w:t>
      </w:r>
    </w:p>
    <w:p w14:paraId="413BDC07" w14:textId="77777777" w:rsidR="004120CC" w:rsidRDefault="004120CC" w:rsidP="004120C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Administrative access with login/password to write/change schedule.</w:t>
      </w:r>
    </w:p>
    <w:p w14:paraId="3074D994" w14:textId="77777777" w:rsidR="00F365F7" w:rsidRDefault="00F365F7" w:rsidP="004120C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Bumping scheduled parts for hot parts. </w:t>
      </w:r>
    </w:p>
    <w:p w14:paraId="0DCBBEDD" w14:textId="77777777" w:rsidR="00F365F7" w:rsidRDefault="00F365F7" w:rsidP="004120C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Job priorities</w:t>
      </w:r>
    </w:p>
    <w:p w14:paraId="5C65CB52" w14:textId="77777777" w:rsidR="0015120B" w:rsidRPr="0015120B" w:rsidRDefault="0015120B" w:rsidP="0015120B">
      <w:pPr>
        <w:rPr>
          <w:rFonts w:ascii="Times New Roman" w:hAnsi="Times New Roman" w:cs="Times New Roman"/>
          <w:sz w:val="20"/>
          <w:szCs w:val="20"/>
        </w:rPr>
      </w:pPr>
    </w:p>
    <w:p w14:paraId="4835FAFB" w14:textId="77777777" w:rsidR="0015120B" w:rsidRDefault="0015120B" w:rsidP="00CC76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Phase 2</w:t>
      </w:r>
      <w:r w:rsidR="009D255C">
        <w:rPr>
          <w:rFonts w:ascii="Times New Roman" w:hAnsi="Times New Roman" w:cs="Times New Roman"/>
          <w:sz w:val="20"/>
          <w:szCs w:val="20"/>
        </w:rPr>
        <w:t>: Machine shop scheduler</w:t>
      </w:r>
    </w:p>
    <w:p w14:paraId="59EA4221" w14:textId="77777777" w:rsidR="004120CC" w:rsidRDefault="004120CC" w:rsidP="004120C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Show only the latest entry, with a drop down to show all previous entries</w:t>
      </w:r>
      <w:r w:rsidR="00C96DC7">
        <w:rPr>
          <w:rFonts w:ascii="Times New Roman" w:hAnsi="Times New Roman" w:cs="Times New Roman"/>
          <w:sz w:val="20"/>
          <w:szCs w:val="20"/>
        </w:rPr>
        <w:t xml:space="preserve"> (roll up sub data)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AF7C8C1" w14:textId="77777777" w:rsidR="007B3271" w:rsidRDefault="007B3271" w:rsidP="004120C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Specific site design/layout (input from Mike H and Dave B)</w:t>
      </w:r>
    </w:p>
    <w:p w14:paraId="5EDD42A4" w14:textId="77777777" w:rsidR="00CC766A" w:rsidRDefault="00CC766A" w:rsidP="0015120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Save custom views for each user (order of columns, which columns are shown)</w:t>
      </w:r>
      <w:r w:rsidR="003169CD">
        <w:rPr>
          <w:rFonts w:ascii="Times New Roman" w:hAnsi="Times New Roman" w:cs="Times New Roman"/>
          <w:sz w:val="20"/>
          <w:szCs w:val="20"/>
        </w:rPr>
        <w:t>.</w:t>
      </w:r>
    </w:p>
    <w:p w14:paraId="69528610" w14:textId="77777777" w:rsidR="00CC766A" w:rsidRPr="00F365F7" w:rsidRDefault="007B3271" w:rsidP="00F365F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Basic viewer for non-machine-shop users</w:t>
      </w:r>
      <w:r w:rsidR="009B374F">
        <w:rPr>
          <w:rFonts w:ascii="Times New Roman" w:hAnsi="Times New Roman" w:cs="Times New Roman"/>
          <w:sz w:val="20"/>
          <w:szCs w:val="20"/>
        </w:rPr>
        <w:t xml:space="preserve"> </w:t>
      </w:r>
      <w:r w:rsidR="009B374F" w:rsidRPr="00F365F7">
        <w:rPr>
          <w:rFonts w:ascii="Times New Roman" w:hAnsi="Times New Roman" w:cs="Times New Roman"/>
          <w:sz w:val="20"/>
          <w:szCs w:val="20"/>
        </w:rPr>
        <w:t>(read only)</w:t>
      </w:r>
    </w:p>
    <w:p w14:paraId="1DEDF0A7" w14:textId="77777777" w:rsidR="004120CC" w:rsidRPr="00F365F7" w:rsidRDefault="004120CC" w:rsidP="004120C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Automatic removal from scheduler when all parts leave machine shop</w:t>
      </w:r>
      <w:r w:rsidRPr="00F365F7">
        <w:rPr>
          <w:rFonts w:ascii="Times New Roman" w:hAnsi="Times New Roman" w:cs="Times New Roman"/>
          <w:sz w:val="20"/>
          <w:szCs w:val="20"/>
        </w:rPr>
        <w:t>.</w:t>
      </w:r>
      <w:r w:rsidR="00526A04" w:rsidRPr="00F365F7">
        <w:rPr>
          <w:rFonts w:ascii="Times New Roman" w:hAnsi="Times New Roman" w:cs="Times New Roman"/>
          <w:sz w:val="20"/>
          <w:szCs w:val="20"/>
        </w:rPr>
        <w:t xml:space="preserve"> -&gt;Jobscope QC scan on work order</w:t>
      </w:r>
      <w:r w:rsidR="00F365F7" w:rsidRPr="00F365F7">
        <w:rPr>
          <w:rFonts w:ascii="Times New Roman" w:hAnsi="Times New Roman" w:cs="Times New Roman"/>
          <w:sz w:val="20"/>
          <w:szCs w:val="20"/>
        </w:rPr>
        <w:t xml:space="preserve"> (removed parts will be archived to a completed database)</w:t>
      </w:r>
    </w:p>
    <w:p w14:paraId="4C35EC2B" w14:textId="77777777" w:rsidR="004120CC" w:rsidRDefault="004120CC" w:rsidP="004120C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Compare estimated time to actual time and flag if overage &gt; 20%</w:t>
      </w:r>
      <w:r w:rsidR="007B3271">
        <w:rPr>
          <w:rFonts w:ascii="Times New Roman" w:hAnsi="Times New Roman" w:cs="Times New Roman"/>
          <w:sz w:val="20"/>
          <w:szCs w:val="20"/>
        </w:rPr>
        <w:t xml:space="preserve"> (need to discuss threshold</w:t>
      </w:r>
      <w:r w:rsidR="00526A04">
        <w:rPr>
          <w:rFonts w:ascii="Times New Roman" w:hAnsi="Times New Roman" w:cs="Times New Roman"/>
          <w:sz w:val="20"/>
          <w:szCs w:val="20"/>
        </w:rPr>
        <w:t>, color system with levels</w:t>
      </w:r>
      <w:r w:rsidR="007B3271">
        <w:rPr>
          <w:rFonts w:ascii="Times New Roman" w:hAnsi="Times New Roman" w:cs="Times New Roman"/>
          <w:sz w:val="20"/>
          <w:szCs w:val="20"/>
        </w:rPr>
        <w:t>)</w:t>
      </w:r>
    </w:p>
    <w:p w14:paraId="4BB1FB9F" w14:textId="77777777" w:rsidR="004120CC" w:rsidRDefault="004120CC" w:rsidP="004120C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Automatically calculate possible finish date according to time estimate, work center load and hours per day</w:t>
      </w:r>
      <w:r w:rsidR="007B3271">
        <w:rPr>
          <w:rFonts w:ascii="Times New Roman" w:hAnsi="Times New Roman" w:cs="Times New Roman"/>
          <w:sz w:val="20"/>
          <w:szCs w:val="20"/>
        </w:rPr>
        <w:t xml:space="preserve"> (maybe even including arrival time for material)</w:t>
      </w:r>
    </w:p>
    <w:p w14:paraId="060EDFFA" w14:textId="77777777" w:rsidR="00C244BD" w:rsidRPr="00F365F7" w:rsidRDefault="00F365F7" w:rsidP="004120C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365F7">
        <w:rPr>
          <w:rFonts w:ascii="Times New Roman" w:hAnsi="Times New Roman" w:cs="Times New Roman"/>
          <w:sz w:val="20"/>
          <w:szCs w:val="20"/>
        </w:rPr>
        <w:t xml:space="preserve">Part in Process </w:t>
      </w:r>
      <w:r w:rsidR="00C244BD" w:rsidRPr="00F365F7">
        <w:rPr>
          <w:rFonts w:ascii="Times New Roman" w:hAnsi="Times New Roman" w:cs="Times New Roman"/>
          <w:sz w:val="20"/>
          <w:szCs w:val="20"/>
        </w:rPr>
        <w:t xml:space="preserve">Location </w:t>
      </w:r>
    </w:p>
    <w:p w14:paraId="03B32BCD" w14:textId="77777777" w:rsidR="004120CC" w:rsidRDefault="004120CC" w:rsidP="004120C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Allow for shifting </w:t>
      </w:r>
      <w:r w:rsidR="007B3271">
        <w:rPr>
          <w:rFonts w:ascii="Times New Roman" w:hAnsi="Times New Roman" w:cs="Times New Roman"/>
          <w:sz w:val="20"/>
          <w:szCs w:val="20"/>
        </w:rPr>
        <w:t xml:space="preserve">items in </w:t>
      </w:r>
      <w:r>
        <w:rPr>
          <w:rFonts w:ascii="Times New Roman" w:hAnsi="Times New Roman" w:cs="Times New Roman"/>
          <w:sz w:val="20"/>
          <w:szCs w:val="20"/>
        </w:rPr>
        <w:t>queue</w:t>
      </w:r>
      <w:r w:rsidR="00F365F7">
        <w:rPr>
          <w:rFonts w:ascii="Times New Roman" w:hAnsi="Times New Roman" w:cs="Times New Roman"/>
          <w:sz w:val="20"/>
          <w:szCs w:val="20"/>
        </w:rPr>
        <w:t xml:space="preserve"> based on certain conditions</w:t>
      </w:r>
    </w:p>
    <w:p w14:paraId="0BA410DF" w14:textId="77777777" w:rsidR="004120CC" w:rsidRPr="00C26B2E" w:rsidRDefault="007B3271" w:rsidP="00F365F7">
      <w:pPr>
        <w:pStyle w:val="ListParagraph"/>
        <w:numPr>
          <w:ilvl w:val="1"/>
          <w:numId w:val="5"/>
        </w:numPr>
        <w:rPr>
          <w:ins w:id="14" w:author="Paul Gasteiger" w:date="2019-06-28T12:24:00Z"/>
          <w:rFonts w:ascii="Times New Roman" w:hAnsi="Times New Roman" w:cs="Times New Roman"/>
          <w:b/>
          <w:sz w:val="20"/>
          <w:szCs w:val="20"/>
          <w:rPrChange w:id="15" w:author="Paul Gasteiger" w:date="2019-06-28T12:24:00Z">
            <w:rPr>
              <w:ins w:id="16" w:author="Paul Gasteiger" w:date="2019-06-28T12:24:00Z"/>
              <w:rFonts w:ascii="Times New Roman" w:hAnsi="Times New Roman" w:cs="Times New Roman"/>
              <w:sz w:val="20"/>
              <w:szCs w:val="20"/>
            </w:rPr>
          </w:rPrChange>
        </w:rPr>
      </w:pPr>
      <w:r w:rsidRPr="00F365F7">
        <w:rPr>
          <w:rFonts w:ascii="Times New Roman" w:hAnsi="Times New Roman" w:cs="Times New Roman"/>
          <w:sz w:val="20"/>
          <w:szCs w:val="20"/>
        </w:rPr>
        <w:t>Prioritization code (additional field)</w:t>
      </w:r>
    </w:p>
    <w:p w14:paraId="3027F3BC" w14:textId="77777777" w:rsidR="00C26B2E" w:rsidRPr="00F365F7" w:rsidRDefault="00C26B2E" w:rsidP="00F365F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0"/>
          <w:szCs w:val="20"/>
        </w:rPr>
      </w:pPr>
      <w:ins w:id="17" w:author="Paul Gasteiger" w:date="2019-06-28T12:24:00Z">
        <w:r>
          <w:rPr>
            <w:rFonts w:ascii="Times New Roman" w:hAnsi="Times New Roman" w:cs="Times New Roman"/>
            <w:sz w:val="20"/>
            <w:szCs w:val="20"/>
          </w:rPr>
          <w:t xml:space="preserve">Search function that </w:t>
        </w:r>
      </w:ins>
      <w:ins w:id="18" w:author="Paul Gasteiger" w:date="2019-06-28T12:25:00Z">
        <w:r>
          <w:rPr>
            <w:rFonts w:ascii="Times New Roman" w:hAnsi="Times New Roman" w:cs="Times New Roman"/>
            <w:sz w:val="20"/>
            <w:szCs w:val="20"/>
          </w:rPr>
          <w:t>looks at current parts first and if nothing there gives a warning stating such and asking if search should be extended to finished parts?</w:t>
        </w:r>
      </w:ins>
    </w:p>
    <w:p w14:paraId="07BE3A08" w14:textId="77777777" w:rsidR="007B3271" w:rsidRDefault="007B3271">
      <w:pPr>
        <w:rPr>
          <w:rFonts w:ascii="Times New Roman" w:hAnsi="Times New Roman" w:cs="Times New Roman"/>
          <w:b/>
          <w:sz w:val="20"/>
          <w:szCs w:val="20"/>
        </w:rPr>
      </w:pPr>
    </w:p>
    <w:p w14:paraId="27C50A5E" w14:textId="77777777" w:rsidR="00D774B2" w:rsidRDefault="00F365F7" w:rsidP="00D774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Phase 3</w:t>
      </w:r>
      <w:r w:rsidR="009D255C">
        <w:rPr>
          <w:rFonts w:ascii="Times New Roman" w:hAnsi="Times New Roman" w:cs="Times New Roman"/>
          <w:sz w:val="20"/>
          <w:szCs w:val="20"/>
        </w:rPr>
        <w:t>: Daily production meeting</w:t>
      </w:r>
    </w:p>
    <w:p w14:paraId="4D2B7A3C" w14:textId="77777777" w:rsidR="00D774B2" w:rsidRDefault="00D774B2" w:rsidP="00D774B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Link all information with spreadsheet for daily production meeting (separate site)</w:t>
      </w:r>
    </w:p>
    <w:p w14:paraId="17FD3195" w14:textId="77777777" w:rsidR="009D255C" w:rsidRDefault="009D255C" w:rsidP="00D774B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Multiple sections:</w:t>
      </w:r>
    </w:p>
    <w:p w14:paraId="6763D62D" w14:textId="77777777" w:rsidR="009D255C" w:rsidRDefault="009D255C" w:rsidP="009D255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Fabrication/machine shop with status and ETC from machine shop site)</w:t>
      </w:r>
    </w:p>
    <w:p w14:paraId="7C1C6D43" w14:textId="77777777" w:rsidR="009D255C" w:rsidRDefault="009D255C" w:rsidP="009D255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Purchased part with estimated dock date and tracker</w:t>
      </w:r>
      <w:r w:rsidR="00526A04">
        <w:rPr>
          <w:rFonts w:ascii="Times New Roman" w:hAnsi="Times New Roman" w:cs="Times New Roman"/>
          <w:sz w:val="20"/>
          <w:szCs w:val="20"/>
        </w:rPr>
        <w:t xml:space="preserve"> </w:t>
      </w:r>
      <w:r w:rsidR="00526A04" w:rsidRPr="00F365F7">
        <w:rPr>
          <w:rFonts w:ascii="Times New Roman" w:hAnsi="Times New Roman" w:cs="Times New Roman"/>
          <w:sz w:val="20"/>
          <w:szCs w:val="20"/>
        </w:rPr>
        <w:t xml:space="preserve">-&gt; </w:t>
      </w:r>
      <w:r w:rsidR="00F365F7" w:rsidRPr="00F365F7">
        <w:rPr>
          <w:rFonts w:ascii="Times New Roman" w:hAnsi="Times New Roman" w:cs="Times New Roman"/>
          <w:sz w:val="20"/>
          <w:szCs w:val="20"/>
        </w:rPr>
        <w:t>Jobscope</w:t>
      </w:r>
    </w:p>
    <w:p w14:paraId="69989946" w14:textId="77777777" w:rsidR="009D255C" w:rsidRDefault="009D255C" w:rsidP="009D255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Assembly status and </w:t>
      </w:r>
      <w:r w:rsidR="00BD534D">
        <w:rPr>
          <w:rFonts w:ascii="Times New Roman" w:hAnsi="Times New Roman" w:cs="Times New Roman"/>
          <w:sz w:val="20"/>
          <w:szCs w:val="20"/>
        </w:rPr>
        <w:t xml:space="preserve">action? </w:t>
      </w:r>
      <w:r w:rsidR="00F365F7" w:rsidRPr="00F365F7">
        <w:rPr>
          <w:rFonts w:ascii="Times New Roman" w:hAnsi="Times New Roman" w:cs="Times New Roman"/>
          <w:sz w:val="20"/>
          <w:szCs w:val="20"/>
        </w:rPr>
        <w:t>From work order closure</w:t>
      </w:r>
    </w:p>
    <w:p w14:paraId="1E3D0F0A" w14:textId="77777777" w:rsidR="00D774B2" w:rsidRDefault="009D255C" w:rsidP="009D255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9D255C">
        <w:rPr>
          <w:rFonts w:ascii="Times New Roman" w:hAnsi="Times New Roman" w:cs="Times New Roman"/>
          <w:sz w:val="20"/>
          <w:szCs w:val="20"/>
        </w:rPr>
        <w:t>Design package</w:t>
      </w:r>
      <w:r w:rsidR="00D774B2" w:rsidRPr="009D255C">
        <w:rPr>
          <w:rFonts w:ascii="Times New Roman" w:hAnsi="Times New Roman" w:cs="Times New Roman"/>
          <w:sz w:val="20"/>
          <w:szCs w:val="20"/>
        </w:rPr>
        <w:t xml:space="preserve"> section with delivery date estimate, release date and status from drawing tracker.</w:t>
      </w:r>
    </w:p>
    <w:p w14:paraId="2776A8BC" w14:textId="77777777" w:rsidR="009D255C" w:rsidRPr="009D255C" w:rsidRDefault="009D255C" w:rsidP="009D255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Discrepancy section</w:t>
      </w:r>
      <w:r w:rsidR="00BD534D">
        <w:rPr>
          <w:rFonts w:ascii="Times New Roman" w:hAnsi="Times New Roman" w:cs="Times New Roman"/>
          <w:sz w:val="20"/>
          <w:szCs w:val="20"/>
        </w:rPr>
        <w:t xml:space="preserve"> </w:t>
      </w:r>
      <w:r w:rsidR="00F365F7">
        <w:rPr>
          <w:rFonts w:ascii="Times New Roman" w:hAnsi="Times New Roman" w:cs="Times New Roman"/>
          <w:sz w:val="20"/>
          <w:szCs w:val="20"/>
        </w:rPr>
        <w:t>-&gt;from spreadsheets/manual entry</w:t>
      </w:r>
    </w:p>
    <w:p w14:paraId="0E33ED52" w14:textId="77777777" w:rsidR="00D774B2" w:rsidRDefault="009D255C" w:rsidP="00D774B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Ability to select (toggle) items to be visible or hidden</w:t>
      </w:r>
    </w:p>
    <w:p w14:paraId="79241F07" w14:textId="77777777" w:rsidR="009D255C" w:rsidRDefault="009D255C" w:rsidP="00D774B2">
      <w:pPr>
        <w:pStyle w:val="ListParagraph"/>
        <w:numPr>
          <w:ilvl w:val="1"/>
          <w:numId w:val="5"/>
        </w:numPr>
        <w:rPr>
          <w:ins w:id="19" w:author="Paul Gasteiger" w:date="2019-06-28T12:26:00Z"/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Line coloring for importance: green/yellow/orange/red</w:t>
      </w:r>
    </w:p>
    <w:p w14:paraId="79C7513E" w14:textId="77777777" w:rsidR="00C26B2E" w:rsidRDefault="00C26B2E" w:rsidP="00D774B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ins w:id="20" w:author="Paul Gasteiger" w:date="2019-06-28T12:26:00Z">
        <w:r>
          <w:rPr>
            <w:rFonts w:ascii="Times New Roman" w:hAnsi="Times New Roman" w:cs="Times New Roman"/>
            <w:sz w:val="20"/>
            <w:szCs w:val="20"/>
          </w:rPr>
          <w:t xml:space="preserve">Add columns for notes, status, </w:t>
        </w:r>
      </w:ins>
      <w:ins w:id="21" w:author="Paul Gasteiger" w:date="2019-06-28T12:27:00Z">
        <w:r>
          <w:rPr>
            <w:rFonts w:ascii="Times New Roman" w:hAnsi="Times New Roman" w:cs="Times New Roman"/>
            <w:sz w:val="20"/>
            <w:szCs w:val="20"/>
          </w:rPr>
          <w:t>needed action, person entering information</w:t>
        </w:r>
      </w:ins>
    </w:p>
    <w:p w14:paraId="6E84A18B" w14:textId="77777777" w:rsidR="00F365F7" w:rsidRDefault="00F365F7" w:rsidP="00F365F7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71365298" w14:textId="77777777" w:rsidR="00F365F7" w:rsidRDefault="00F365F7" w:rsidP="00F365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Phase 4: QC database </w:t>
      </w:r>
    </w:p>
    <w:p w14:paraId="4C0B9039" w14:textId="77777777" w:rsidR="00F365F7" w:rsidRDefault="00F365F7" w:rsidP="00F365F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QC database: parts that leave/come from the machine shop are automatically entered.</w:t>
      </w:r>
    </w:p>
    <w:p w14:paraId="72A8B00C" w14:textId="77777777" w:rsidR="00F365F7" w:rsidRDefault="00F365F7" w:rsidP="00F365F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Additionally scan/manual entry for parts from shipping/receiving can be entered</w:t>
      </w:r>
    </w:p>
    <w:p w14:paraId="4C76B84A" w14:textId="77777777" w:rsidR="00F365F7" w:rsidRDefault="00F365F7" w:rsidP="00F365F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Columns TBD (job#, part# and description, date and time received, vendor/people working on it, QC operator, good/no good, issue, comment, link to pdf …)</w:t>
      </w:r>
    </w:p>
    <w:p w14:paraId="0188D983" w14:textId="77777777" w:rsidR="00F365F7" w:rsidRDefault="00F365F7" w:rsidP="00F365F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Mark up pdf on touch screen and save in different folder 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F365F7">
        <w:rPr>
          <w:rFonts w:ascii="Times New Roman" w:hAnsi="Times New Roman" w:cs="Times New Roman"/>
          <w:sz w:val="20"/>
          <w:szCs w:val="20"/>
        </w:rPr>
        <w:t>-&gt;saved to a QC DB</w:t>
      </w:r>
    </w:p>
    <w:p w14:paraId="7A0D15E8" w14:textId="77777777" w:rsidR="00D774B2" w:rsidRDefault="00D774B2">
      <w:pPr>
        <w:rPr>
          <w:rFonts w:ascii="Times New Roman" w:hAnsi="Times New Roman" w:cs="Times New Roman"/>
          <w:b/>
          <w:sz w:val="20"/>
          <w:szCs w:val="20"/>
        </w:rPr>
      </w:pPr>
    </w:p>
    <w:p w14:paraId="630E62A3" w14:textId="77777777" w:rsidR="001C5655" w:rsidRDefault="001C5655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Success Criteria:</w:t>
      </w:r>
    </w:p>
    <w:p w14:paraId="39EAE83F" w14:textId="77777777" w:rsidR="00527490" w:rsidRDefault="00527490" w:rsidP="005274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Accurate scheduling of machine shop tasks</w:t>
      </w:r>
      <w:r w:rsidR="003169CD">
        <w:rPr>
          <w:rFonts w:ascii="Times New Roman" w:hAnsi="Times New Roman" w:cs="Times New Roman"/>
          <w:sz w:val="20"/>
          <w:szCs w:val="20"/>
        </w:rPr>
        <w:t>.</w:t>
      </w:r>
    </w:p>
    <w:p w14:paraId="03DC9B59" w14:textId="77777777" w:rsidR="00527490" w:rsidRDefault="00527490" w:rsidP="005274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Multiple</w:t>
      </w:r>
      <w:r w:rsidR="003169CD">
        <w:rPr>
          <w:rFonts w:ascii="Times New Roman" w:hAnsi="Times New Roman" w:cs="Times New Roman"/>
          <w:sz w:val="20"/>
          <w:szCs w:val="20"/>
        </w:rPr>
        <w:t xml:space="preserve"> independent</w:t>
      </w:r>
      <w:r>
        <w:rPr>
          <w:rFonts w:ascii="Times New Roman" w:hAnsi="Times New Roman" w:cs="Times New Roman"/>
          <w:sz w:val="20"/>
          <w:szCs w:val="20"/>
        </w:rPr>
        <w:t xml:space="preserve"> users able to use scheduler </w:t>
      </w:r>
      <w:r w:rsidR="00BD534D">
        <w:rPr>
          <w:rFonts w:ascii="Times New Roman" w:hAnsi="Times New Roman" w:cs="Times New Roman"/>
          <w:sz w:val="20"/>
          <w:szCs w:val="20"/>
        </w:rPr>
        <w:t>simultaneously</w:t>
      </w:r>
    </w:p>
    <w:p w14:paraId="41404C5F" w14:textId="77777777" w:rsidR="00527490" w:rsidRDefault="00527490" w:rsidP="005274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Positive feedback from users and testers</w:t>
      </w:r>
      <w:r w:rsidR="003169CD">
        <w:rPr>
          <w:rFonts w:ascii="Times New Roman" w:hAnsi="Times New Roman" w:cs="Times New Roman"/>
          <w:sz w:val="20"/>
          <w:szCs w:val="20"/>
        </w:rPr>
        <w:t>.</w:t>
      </w:r>
    </w:p>
    <w:p w14:paraId="5ABEA456" w14:textId="77777777" w:rsidR="00527490" w:rsidRDefault="00527490" w:rsidP="005274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Stable uninterrupted server</w:t>
      </w:r>
      <w:r w:rsidR="003169CD">
        <w:rPr>
          <w:rFonts w:ascii="Times New Roman" w:hAnsi="Times New Roman" w:cs="Times New Roman"/>
          <w:sz w:val="20"/>
          <w:szCs w:val="20"/>
        </w:rPr>
        <w:t>.</w:t>
      </w:r>
    </w:p>
    <w:p w14:paraId="5EB3708D" w14:textId="77777777" w:rsidR="00527490" w:rsidRPr="00527490" w:rsidRDefault="003169CD" w:rsidP="005274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Ability for supervisor to schedule tasks that other users can only view and not edit them.</w:t>
      </w:r>
    </w:p>
    <w:p w14:paraId="24F1ADFC" w14:textId="77777777" w:rsidR="001C5655" w:rsidRDefault="001C5655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Running Tests:</w:t>
      </w:r>
    </w:p>
    <w:p w14:paraId="66AC7170" w14:textId="77777777" w:rsidR="003169CD" w:rsidRDefault="003169CD" w:rsidP="003169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Valid data entry</w:t>
      </w:r>
    </w:p>
    <w:p w14:paraId="0088CE2D" w14:textId="77777777" w:rsidR="003169CD" w:rsidRDefault="003169CD" w:rsidP="003169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Testing for simultaneous users</w:t>
      </w:r>
    </w:p>
    <w:p w14:paraId="1B5A4AD3" w14:textId="77777777" w:rsidR="003169CD" w:rsidRPr="003169CD" w:rsidRDefault="003169CD" w:rsidP="003169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Stable connection to server/database</w:t>
      </w:r>
    </w:p>
    <w:p w14:paraId="71F53626" w14:textId="77777777" w:rsidR="001C5655" w:rsidRDefault="003169CD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Types of R</w:t>
      </w:r>
      <w:r w:rsidR="001C5655">
        <w:rPr>
          <w:rFonts w:ascii="Times New Roman" w:hAnsi="Times New Roman" w:cs="Times New Roman"/>
          <w:b/>
          <w:sz w:val="20"/>
          <w:szCs w:val="20"/>
        </w:rPr>
        <w:t>eports:</w:t>
      </w:r>
    </w:p>
    <w:p w14:paraId="672B4FAB" w14:textId="77777777" w:rsidR="003169CD" w:rsidRDefault="003169CD" w:rsidP="003169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Include all columns from current drawing tracker</w:t>
      </w:r>
    </w:p>
    <w:p w14:paraId="039C3F19" w14:textId="77777777" w:rsidR="003169CD" w:rsidRPr="003169CD" w:rsidRDefault="003169CD" w:rsidP="003169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Add: </w:t>
      </w:r>
      <w:r w:rsidR="0060289C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aterial </w:t>
      </w:r>
      <w:r w:rsidR="0060289C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tatus, </w:t>
      </w:r>
      <w:r w:rsidR="0060289C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achine </w:t>
      </w:r>
      <w:r w:rsidR="0060289C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enter (drop down menu), </w:t>
      </w:r>
      <w:r w:rsidR="0060289C">
        <w:rPr>
          <w:rFonts w:ascii="Times New Roman" w:hAnsi="Times New Roman" w:cs="Times New Roman"/>
          <w:sz w:val="20"/>
          <w:szCs w:val="20"/>
        </w:rPr>
        <w:t>Original Estimated Time, Revised Estimated Time, Actual Time, Quantity Complete, MTL #, Start Date</w:t>
      </w:r>
    </w:p>
    <w:p w14:paraId="1C2D4BBF" w14:textId="77777777" w:rsidR="001C5655" w:rsidRDefault="001C5655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Source Code Requirements:</w:t>
      </w:r>
    </w:p>
    <w:p w14:paraId="10BF9191" w14:textId="77777777" w:rsidR="001C5655" w:rsidRPr="001C5655" w:rsidRDefault="001C5655" w:rsidP="001C56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Backend: Python</w:t>
      </w:r>
    </w:p>
    <w:p w14:paraId="20401D7A" w14:textId="77777777" w:rsidR="001C5655" w:rsidRPr="001C5655" w:rsidRDefault="001C5655" w:rsidP="001C56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1C5655">
        <w:rPr>
          <w:rFonts w:ascii="Times New Roman" w:hAnsi="Times New Roman" w:cs="Times New Roman"/>
          <w:sz w:val="20"/>
          <w:szCs w:val="20"/>
        </w:rPr>
        <w:t>Frontend: HTML, CSS, JavaScript, Django/</w:t>
      </w:r>
      <w:proofErr w:type="spellStart"/>
      <w:r w:rsidRPr="001C5655">
        <w:rPr>
          <w:rFonts w:ascii="Times New Roman" w:hAnsi="Times New Roman" w:cs="Times New Roman"/>
          <w:sz w:val="20"/>
          <w:szCs w:val="20"/>
        </w:rPr>
        <w:t>Djinja</w:t>
      </w:r>
      <w:proofErr w:type="spellEnd"/>
      <w:r w:rsidRPr="001C5655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jQ</w:t>
      </w:r>
      <w:r w:rsidRPr="001C5655">
        <w:rPr>
          <w:rFonts w:ascii="Times New Roman" w:hAnsi="Times New Roman" w:cs="Times New Roman"/>
          <w:sz w:val="20"/>
          <w:szCs w:val="20"/>
        </w:rPr>
        <w:t>uery</w:t>
      </w:r>
    </w:p>
    <w:p w14:paraId="56B794D4" w14:textId="77777777" w:rsidR="001C5655" w:rsidRPr="001C5655" w:rsidRDefault="001C5655" w:rsidP="001C56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Database: SQLite</w:t>
      </w:r>
    </w:p>
    <w:p w14:paraId="5BD57C1B" w14:textId="77777777" w:rsidR="001C5655" w:rsidRDefault="001C5655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Hardware Requirements:</w:t>
      </w:r>
    </w:p>
    <w:p w14:paraId="2806F1A6" w14:textId="77777777" w:rsidR="001C5655" w:rsidRPr="001C5655" w:rsidRDefault="001C5655" w:rsidP="001C56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231395">
        <w:rPr>
          <w:rFonts w:ascii="Times New Roman" w:hAnsi="Times New Roman" w:cs="Times New Roman"/>
          <w:sz w:val="20"/>
          <w:szCs w:val="20"/>
        </w:rPr>
        <w:t>User entry Client: Modern Web Browser (Desktop and Mobile versions, OS independent).</w:t>
      </w:r>
    </w:p>
    <w:p w14:paraId="2D713EFA" w14:textId="77777777" w:rsidR="001C5655" w:rsidRPr="001C5655" w:rsidRDefault="001C5655" w:rsidP="001C56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Server: </w:t>
      </w:r>
      <w:r w:rsidR="00F365F7">
        <w:rPr>
          <w:rFonts w:ascii="Times New Roman" w:hAnsi="Times New Roman" w:cs="Times New Roman"/>
          <w:sz w:val="20"/>
          <w:szCs w:val="20"/>
        </w:rPr>
        <w:t>COMSOL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C89D635" w14:textId="77777777" w:rsidR="001C5655" w:rsidRPr="001C5655" w:rsidRDefault="001C5655" w:rsidP="001C56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Barcode scanner.</w:t>
      </w:r>
    </w:p>
    <w:sectPr w:rsidR="001C5655" w:rsidRPr="001C5655" w:rsidSect="001C5655">
      <w:headerReference w:type="default" r:id="rId7"/>
      <w:footerReference w:type="default" r:id="rId8"/>
      <w:pgSz w:w="12240" w:h="15840"/>
      <w:pgMar w:top="1440" w:right="1440" w:bottom="1440" w:left="144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B59CE" w14:textId="77777777" w:rsidR="007F0107" w:rsidRDefault="007F0107" w:rsidP="001C5655">
      <w:pPr>
        <w:spacing w:after="0" w:line="240" w:lineRule="auto"/>
      </w:pPr>
      <w:r>
        <w:separator/>
      </w:r>
    </w:p>
  </w:endnote>
  <w:endnote w:type="continuationSeparator" w:id="0">
    <w:p w14:paraId="736666F7" w14:textId="77777777" w:rsidR="007F0107" w:rsidRDefault="007F0107" w:rsidP="001C5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52675" w14:textId="77777777" w:rsidR="001C5655" w:rsidRDefault="001C5655">
    <w:pPr>
      <w:pStyle w:val="Footer"/>
    </w:pPr>
  </w:p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7378"/>
      <w:gridCol w:w="1874"/>
    </w:tblGrid>
    <w:tr w:rsidR="001C5655" w:rsidRPr="002F4B05" w14:paraId="63F49F29" w14:textId="77777777" w:rsidTr="00936C61">
      <w:tc>
        <w:tcPr>
          <w:tcW w:w="9990" w:type="dxa"/>
          <w:gridSpan w:val="2"/>
          <w:tcBorders>
            <w:bottom w:val="single" w:sz="4" w:space="0" w:color="auto"/>
          </w:tcBorders>
        </w:tcPr>
        <w:p w14:paraId="284115F8" w14:textId="77777777" w:rsidR="001C5655" w:rsidRPr="002F4B05" w:rsidRDefault="001C5655" w:rsidP="001C5655">
          <w:pPr>
            <w:tabs>
              <w:tab w:val="center" w:pos="4680"/>
              <w:tab w:val="right" w:pos="9360"/>
            </w:tabs>
            <w:jc w:val="center"/>
            <w:rPr>
              <w:rFonts w:ascii="Calibri" w:eastAsia="Calibri" w:hAnsi="Calibri" w:cs="Times New Roman"/>
            </w:rPr>
          </w:pPr>
          <w:r w:rsidRPr="002F4B05">
            <w:rPr>
              <w:rFonts w:ascii="Calibri" w:eastAsia="Calibri" w:hAnsi="Calibri" w:cs="Times New Roman"/>
              <w:color w:val="EA002A"/>
            </w:rPr>
            <w:t xml:space="preserve">www.cvdequipment.com </w:t>
          </w:r>
          <w:r w:rsidRPr="002F4B05">
            <w:rPr>
              <w:rFonts w:ascii="Calibri" w:eastAsia="Calibri" w:hAnsi="Calibri" w:cs="Times New Roman"/>
            </w:rPr>
            <w:t>|</w:t>
          </w:r>
          <w:r w:rsidRPr="002F4B05">
            <w:rPr>
              <w:rFonts w:ascii="Calibri" w:eastAsia="Calibri" w:hAnsi="Calibri" w:cs="Times New Roman"/>
              <w:color w:val="EA002A"/>
            </w:rPr>
            <w:t xml:space="preserve"> www.</w:t>
          </w:r>
          <w:r>
            <w:rPr>
              <w:rFonts w:ascii="Calibri" w:eastAsia="Calibri" w:hAnsi="Calibri" w:cs="Times New Roman"/>
              <w:color w:val="EA002A"/>
            </w:rPr>
            <w:t>cvdmaterialscorp</w:t>
          </w:r>
          <w:r w:rsidRPr="002F4B05">
            <w:rPr>
              <w:rFonts w:ascii="Calibri" w:eastAsia="Calibri" w:hAnsi="Calibri" w:cs="Times New Roman"/>
              <w:color w:val="EA002A"/>
            </w:rPr>
            <w:t xml:space="preserve">.com </w:t>
          </w:r>
          <w:r w:rsidRPr="002F4B05">
            <w:rPr>
              <w:rFonts w:ascii="Calibri" w:eastAsia="Calibri" w:hAnsi="Calibri" w:cs="Times New Roman"/>
            </w:rPr>
            <w:t>|</w:t>
          </w:r>
          <w:r w:rsidRPr="002F4B05">
            <w:rPr>
              <w:rFonts w:ascii="Calibri" w:eastAsia="Calibri" w:hAnsi="Calibri" w:cs="Times New Roman"/>
              <w:color w:val="EA002A"/>
            </w:rPr>
            <w:t xml:space="preserve"> www.stainlessdesign.com</w:t>
          </w:r>
        </w:p>
      </w:tc>
    </w:tr>
    <w:tr w:rsidR="001C5655" w:rsidRPr="002F4B05" w14:paraId="11D80CA9" w14:textId="77777777" w:rsidTr="00936C61">
      <w:tc>
        <w:tcPr>
          <w:tcW w:w="7987" w:type="dxa"/>
          <w:tcBorders>
            <w:top w:val="single" w:sz="4" w:space="0" w:color="auto"/>
          </w:tcBorders>
        </w:tcPr>
        <w:p w14:paraId="3A8AE074" w14:textId="77777777" w:rsidR="001C5655" w:rsidRPr="002F4B05" w:rsidRDefault="001C5655" w:rsidP="001C5655">
          <w:pPr>
            <w:tabs>
              <w:tab w:val="center" w:pos="4680"/>
              <w:tab w:val="right" w:pos="9360"/>
            </w:tabs>
            <w:ind w:left="-108"/>
            <w:rPr>
              <w:rFonts w:ascii="Calibri" w:eastAsia="Calibri" w:hAnsi="Calibri" w:cs="Times New Roman"/>
              <w:i/>
              <w:sz w:val="20"/>
              <w:szCs w:val="20"/>
            </w:rPr>
          </w:pPr>
          <w:r w:rsidRPr="00DB7E4A">
            <w:rPr>
              <w:rFonts w:ascii="Calibri" w:eastAsia="Calibri" w:hAnsi="Calibri" w:cs="Times New Roman"/>
              <w:i/>
              <w:color w:val="7F7F7F"/>
              <w:sz w:val="14"/>
              <w:szCs w:val="20"/>
            </w:rPr>
            <w:fldChar w:fldCharType="begin"/>
          </w:r>
          <w:r w:rsidRPr="00DB7E4A">
            <w:rPr>
              <w:rFonts w:ascii="Calibri" w:eastAsia="Calibri" w:hAnsi="Calibri" w:cs="Times New Roman"/>
              <w:i/>
              <w:color w:val="7F7F7F"/>
              <w:sz w:val="14"/>
              <w:szCs w:val="20"/>
            </w:rPr>
            <w:instrText xml:space="preserve"> FILENAME   \* MERGEFORMAT </w:instrText>
          </w:r>
          <w:r w:rsidRPr="00DB7E4A">
            <w:rPr>
              <w:rFonts w:ascii="Calibri" w:eastAsia="Calibri" w:hAnsi="Calibri" w:cs="Times New Roman"/>
              <w:i/>
              <w:color w:val="7F7F7F"/>
              <w:sz w:val="14"/>
              <w:szCs w:val="20"/>
            </w:rPr>
            <w:fldChar w:fldCharType="separate"/>
          </w:r>
          <w:r w:rsidRPr="00D16B11">
            <w:rPr>
              <w:i/>
              <w:noProof/>
              <w:sz w:val="18"/>
            </w:rPr>
            <w:t>CVD Manufacturing Part Tracking System Specification</w:t>
          </w:r>
          <w:r>
            <w:rPr>
              <w:rFonts w:ascii="Calibri" w:eastAsia="Calibri" w:hAnsi="Calibri" w:cs="Times New Roman"/>
              <w:i/>
              <w:noProof/>
              <w:color w:val="7F7F7F"/>
              <w:sz w:val="14"/>
              <w:szCs w:val="20"/>
            </w:rPr>
            <w:t xml:space="preserve"> rev.3</w:t>
          </w:r>
          <w:r w:rsidRPr="00DB7E4A">
            <w:rPr>
              <w:rFonts w:ascii="Calibri" w:eastAsia="Calibri" w:hAnsi="Calibri" w:cs="Times New Roman"/>
              <w:i/>
              <w:color w:val="7F7F7F"/>
              <w:sz w:val="14"/>
              <w:szCs w:val="20"/>
            </w:rPr>
            <w:fldChar w:fldCharType="end"/>
          </w:r>
        </w:p>
      </w:tc>
      <w:tc>
        <w:tcPr>
          <w:tcW w:w="2003" w:type="dxa"/>
          <w:tcBorders>
            <w:top w:val="single" w:sz="4" w:space="0" w:color="auto"/>
          </w:tcBorders>
        </w:tcPr>
        <w:p w14:paraId="7CD1A5F1" w14:textId="77777777" w:rsidR="001C5655" w:rsidRPr="002F4B05" w:rsidRDefault="001C5655" w:rsidP="001C5655">
          <w:pPr>
            <w:tabs>
              <w:tab w:val="center" w:pos="4680"/>
              <w:tab w:val="right" w:pos="9360"/>
            </w:tabs>
            <w:ind w:right="-118"/>
            <w:jc w:val="right"/>
            <w:rPr>
              <w:rFonts w:ascii="Calibri" w:eastAsia="Calibri" w:hAnsi="Calibri" w:cs="Times New Roman"/>
              <w:sz w:val="20"/>
              <w:szCs w:val="20"/>
            </w:rPr>
          </w:pPr>
          <w:r w:rsidRPr="002F4B05">
            <w:rPr>
              <w:rFonts w:ascii="Calibri" w:eastAsia="Calibri" w:hAnsi="Calibri" w:cs="Times New Roman"/>
              <w:sz w:val="20"/>
              <w:szCs w:val="20"/>
            </w:rPr>
            <w:t xml:space="preserve">Page </w:t>
          </w:r>
          <w:r w:rsidRPr="002F4B05">
            <w:rPr>
              <w:rFonts w:ascii="Calibri" w:eastAsia="Calibri" w:hAnsi="Calibri" w:cs="Times New Roman"/>
              <w:b/>
              <w:bCs/>
              <w:sz w:val="20"/>
              <w:szCs w:val="20"/>
            </w:rPr>
            <w:fldChar w:fldCharType="begin"/>
          </w:r>
          <w:r w:rsidRPr="002F4B05">
            <w:rPr>
              <w:rFonts w:ascii="Calibri" w:eastAsia="Calibri" w:hAnsi="Calibri" w:cs="Times New Roman"/>
              <w:b/>
              <w:bCs/>
              <w:sz w:val="20"/>
              <w:szCs w:val="20"/>
            </w:rPr>
            <w:instrText xml:space="preserve"> PAGE  \* Arabic  \* MERGEFORMAT </w:instrText>
          </w:r>
          <w:r w:rsidRPr="002F4B05">
            <w:rPr>
              <w:rFonts w:ascii="Calibri" w:eastAsia="Calibri" w:hAnsi="Calibri" w:cs="Times New Roman"/>
              <w:b/>
              <w:bCs/>
              <w:sz w:val="20"/>
              <w:szCs w:val="20"/>
            </w:rPr>
            <w:fldChar w:fldCharType="separate"/>
          </w:r>
          <w:r w:rsidR="00130F18">
            <w:rPr>
              <w:rFonts w:ascii="Calibri" w:eastAsia="Calibri" w:hAnsi="Calibri" w:cs="Times New Roman"/>
              <w:b/>
              <w:bCs/>
              <w:noProof/>
              <w:sz w:val="20"/>
              <w:szCs w:val="20"/>
            </w:rPr>
            <w:t>1</w:t>
          </w:r>
          <w:r w:rsidRPr="002F4B05">
            <w:rPr>
              <w:rFonts w:ascii="Calibri" w:eastAsia="Calibri" w:hAnsi="Calibri" w:cs="Times New Roman"/>
              <w:b/>
              <w:bCs/>
              <w:sz w:val="20"/>
              <w:szCs w:val="20"/>
            </w:rPr>
            <w:fldChar w:fldCharType="end"/>
          </w:r>
          <w:r w:rsidRPr="002F4B05">
            <w:rPr>
              <w:rFonts w:ascii="Calibri" w:eastAsia="Calibri" w:hAnsi="Calibri" w:cs="Times New Roman"/>
              <w:sz w:val="20"/>
              <w:szCs w:val="20"/>
            </w:rPr>
            <w:t xml:space="preserve"> of </w:t>
          </w:r>
          <w:r w:rsidRPr="002F4B05">
            <w:rPr>
              <w:rFonts w:ascii="Calibri" w:eastAsia="Calibri" w:hAnsi="Calibri" w:cs="Times New Roman"/>
              <w:b/>
              <w:bCs/>
              <w:sz w:val="20"/>
              <w:szCs w:val="20"/>
            </w:rPr>
            <w:fldChar w:fldCharType="begin"/>
          </w:r>
          <w:r w:rsidRPr="002F4B05">
            <w:rPr>
              <w:rFonts w:ascii="Calibri" w:eastAsia="Calibri" w:hAnsi="Calibri" w:cs="Times New Roman"/>
              <w:b/>
              <w:bCs/>
              <w:sz w:val="20"/>
              <w:szCs w:val="20"/>
            </w:rPr>
            <w:instrText xml:space="preserve"> NUMPAGES  \* Arabic  \* MERGEFORMAT </w:instrText>
          </w:r>
          <w:r w:rsidRPr="002F4B05">
            <w:rPr>
              <w:rFonts w:ascii="Calibri" w:eastAsia="Calibri" w:hAnsi="Calibri" w:cs="Times New Roman"/>
              <w:b/>
              <w:bCs/>
              <w:sz w:val="20"/>
              <w:szCs w:val="20"/>
            </w:rPr>
            <w:fldChar w:fldCharType="separate"/>
          </w:r>
          <w:r w:rsidR="00130F18">
            <w:rPr>
              <w:rFonts w:ascii="Calibri" w:eastAsia="Calibri" w:hAnsi="Calibri" w:cs="Times New Roman"/>
              <w:b/>
              <w:bCs/>
              <w:noProof/>
              <w:sz w:val="20"/>
              <w:szCs w:val="20"/>
            </w:rPr>
            <w:t>1</w:t>
          </w:r>
          <w:r w:rsidRPr="002F4B05">
            <w:rPr>
              <w:rFonts w:ascii="Calibri" w:eastAsia="Calibri" w:hAnsi="Calibri" w:cs="Times New Roman"/>
              <w:b/>
              <w:bCs/>
              <w:sz w:val="20"/>
              <w:szCs w:val="20"/>
            </w:rPr>
            <w:fldChar w:fldCharType="end"/>
          </w:r>
        </w:p>
      </w:tc>
    </w:tr>
  </w:tbl>
  <w:p w14:paraId="286A577C" w14:textId="77777777" w:rsidR="001C5655" w:rsidRDefault="001C56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335D5" w14:textId="77777777" w:rsidR="007F0107" w:rsidRDefault="007F0107" w:rsidP="001C5655">
      <w:pPr>
        <w:spacing w:after="0" w:line="240" w:lineRule="auto"/>
      </w:pPr>
      <w:r>
        <w:separator/>
      </w:r>
    </w:p>
  </w:footnote>
  <w:footnote w:type="continuationSeparator" w:id="0">
    <w:p w14:paraId="00618D86" w14:textId="77777777" w:rsidR="007F0107" w:rsidRDefault="007F0107" w:rsidP="001C5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BA3D7" w14:textId="77777777" w:rsidR="001C5655" w:rsidRDefault="001C5655">
    <w:pPr>
      <w:pStyle w:val="Header"/>
    </w:pPr>
  </w:p>
  <w:tbl>
    <w:tblPr>
      <w:tblStyle w:val="TableGrid"/>
      <w:tblW w:w="99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115" w:type="dxa"/>
      </w:tblCellMar>
      <w:tblLook w:val="04A0" w:firstRow="1" w:lastRow="0" w:firstColumn="1" w:lastColumn="0" w:noHBand="0" w:noVBand="1"/>
    </w:tblPr>
    <w:tblGrid>
      <w:gridCol w:w="2880"/>
      <w:gridCol w:w="7110"/>
    </w:tblGrid>
    <w:tr w:rsidR="001C5655" w14:paraId="0C186155" w14:textId="77777777" w:rsidTr="001C5655">
      <w:trPr>
        <w:trHeight w:val="1260"/>
      </w:trPr>
      <w:tc>
        <w:tcPr>
          <w:tcW w:w="2880" w:type="dxa"/>
          <w:vAlign w:val="bottom"/>
        </w:tcPr>
        <w:p w14:paraId="30F96139" w14:textId="77777777" w:rsidR="001C5655" w:rsidRDefault="001C5655" w:rsidP="001C5655">
          <w:pPr>
            <w:pStyle w:val="Header"/>
          </w:pPr>
          <w:r>
            <w:rPr>
              <w:noProof/>
            </w:rPr>
            <w:drawing>
              <wp:inline distT="0" distB="0" distL="0" distR="0" wp14:anchorId="0BAF1B50" wp14:editId="57B7702D">
                <wp:extent cx="1100270" cy="731520"/>
                <wp:effectExtent l="0" t="0" r="508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VD-Logo.eps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0270" cy="731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10" w:type="dxa"/>
          <w:vAlign w:val="bottom"/>
        </w:tcPr>
        <w:p w14:paraId="6A1393C2" w14:textId="77777777" w:rsidR="001C5655" w:rsidRPr="00331A9F" w:rsidRDefault="001C5655" w:rsidP="001C5655">
          <w:pPr>
            <w:pStyle w:val="Header"/>
            <w:ind w:right="-125"/>
            <w:jc w:val="right"/>
            <w:rPr>
              <w:rFonts w:ascii="Arial" w:hAnsi="Arial" w:cs="Arial"/>
              <w:i/>
            </w:rPr>
          </w:pPr>
          <w:r w:rsidRPr="00376A55">
            <w:rPr>
              <w:rFonts w:ascii="Arial" w:hAnsi="Arial" w:cs="Arial"/>
              <w:i/>
            </w:rPr>
            <w:t>e</w:t>
          </w:r>
          <w:r>
            <w:rPr>
              <w:rFonts w:ascii="Arial" w:hAnsi="Arial" w:cs="Arial"/>
              <w:i/>
            </w:rPr>
            <w:t>nabling tomorrow’s technologies™</w:t>
          </w:r>
        </w:p>
      </w:tc>
    </w:tr>
    <w:tr w:rsidR="001C5655" w14:paraId="164F1E07" w14:textId="77777777" w:rsidTr="001C5655">
      <w:trPr>
        <w:trHeight w:val="144"/>
      </w:trPr>
      <w:tc>
        <w:tcPr>
          <w:tcW w:w="9990" w:type="dxa"/>
          <w:gridSpan w:val="2"/>
          <w:tcBorders>
            <w:top w:val="single" w:sz="4" w:space="0" w:color="auto"/>
          </w:tcBorders>
        </w:tcPr>
        <w:p w14:paraId="1E5AA3EB" w14:textId="77777777" w:rsidR="001C5655" w:rsidRPr="00376A55" w:rsidRDefault="001C5655" w:rsidP="001C5655">
          <w:pPr>
            <w:pStyle w:val="Header"/>
            <w:jc w:val="center"/>
            <w:rPr>
              <w:rFonts w:asciiTheme="majorHAnsi" w:hAnsiTheme="majorHAnsi" w:cs="Arial"/>
              <w:sz w:val="18"/>
              <w:szCs w:val="18"/>
            </w:rPr>
          </w:pPr>
          <w:r w:rsidRPr="00376A55">
            <w:rPr>
              <w:rFonts w:asciiTheme="majorHAnsi" w:hAnsiTheme="majorHAnsi" w:cs="Arial"/>
              <w:sz w:val="18"/>
              <w:szCs w:val="18"/>
            </w:rPr>
            <w:t>355 South Technology Drive, Central Islip, New York 11722 |</w:t>
          </w:r>
          <w:r w:rsidRPr="00376A55">
            <w:rPr>
              <w:rFonts w:asciiTheme="majorHAnsi" w:hAnsiTheme="majorHAnsi" w:cs="Arial"/>
              <w:b/>
              <w:sz w:val="18"/>
              <w:szCs w:val="18"/>
            </w:rPr>
            <w:t xml:space="preserve"> T</w:t>
          </w:r>
          <w:r w:rsidRPr="00376A55">
            <w:rPr>
              <w:rFonts w:asciiTheme="majorHAnsi" w:hAnsiTheme="majorHAnsi" w:cs="Arial"/>
              <w:sz w:val="18"/>
              <w:szCs w:val="18"/>
            </w:rPr>
            <w:t xml:space="preserve"> 631.981.7081 | </w:t>
          </w:r>
          <w:r w:rsidRPr="00376A55">
            <w:rPr>
              <w:rFonts w:asciiTheme="majorHAnsi" w:hAnsiTheme="majorHAnsi" w:cs="Arial"/>
              <w:b/>
              <w:sz w:val="18"/>
              <w:szCs w:val="18"/>
            </w:rPr>
            <w:t>F</w:t>
          </w:r>
          <w:r>
            <w:rPr>
              <w:rFonts w:asciiTheme="majorHAnsi" w:hAnsiTheme="majorHAnsi" w:cs="Arial"/>
              <w:sz w:val="18"/>
              <w:szCs w:val="18"/>
            </w:rPr>
            <w:t xml:space="preserve"> 631.981.7095 | info</w:t>
          </w:r>
          <w:r w:rsidRPr="00376A55">
            <w:rPr>
              <w:rFonts w:asciiTheme="majorHAnsi" w:hAnsiTheme="majorHAnsi" w:cs="Arial"/>
              <w:sz w:val="18"/>
              <w:szCs w:val="18"/>
            </w:rPr>
            <w:t>@cvdequipment.com</w:t>
          </w:r>
        </w:p>
      </w:tc>
    </w:tr>
  </w:tbl>
  <w:p w14:paraId="743FBA19" w14:textId="77777777" w:rsidR="001C5655" w:rsidRDefault="001C5655" w:rsidP="001C5655">
    <w:pPr>
      <w:pStyle w:val="Header"/>
    </w:pPr>
  </w:p>
  <w:p w14:paraId="4BD33CD4" w14:textId="77777777" w:rsidR="001C5655" w:rsidRDefault="001C5655" w:rsidP="001C5655">
    <w:pPr>
      <w:pStyle w:val="Footer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sz w:val="24"/>
      </w:rPr>
      <w:t>CVD Manufacturing Machine Shop Scheduler Specification</w:t>
    </w:r>
  </w:p>
  <w:p w14:paraId="01D172A7" w14:textId="77777777" w:rsidR="001C5655" w:rsidRPr="001C5655" w:rsidRDefault="001C5655" w:rsidP="001C5655">
    <w:pPr>
      <w:pStyle w:val="Footer"/>
      <w:jc w:val="center"/>
      <w:rPr>
        <w:rFonts w:ascii="Arial" w:hAnsi="Arial" w:cs="Arial"/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00F3D"/>
    <w:multiLevelType w:val="hybridMultilevel"/>
    <w:tmpl w:val="9E300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81050"/>
    <w:multiLevelType w:val="hybridMultilevel"/>
    <w:tmpl w:val="22D0D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C784E"/>
    <w:multiLevelType w:val="hybridMultilevel"/>
    <w:tmpl w:val="3390A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B79F9"/>
    <w:multiLevelType w:val="hybridMultilevel"/>
    <w:tmpl w:val="278ED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E5C94"/>
    <w:multiLevelType w:val="hybridMultilevel"/>
    <w:tmpl w:val="CAAA6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12392"/>
    <w:multiLevelType w:val="hybridMultilevel"/>
    <w:tmpl w:val="B186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80A02"/>
    <w:multiLevelType w:val="hybridMultilevel"/>
    <w:tmpl w:val="2D4E7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4F3476"/>
    <w:multiLevelType w:val="hybridMultilevel"/>
    <w:tmpl w:val="BEF6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ul Gasteiger">
    <w15:presenceInfo w15:providerId="AD" w15:userId="S::PGasteiger@CVDEquipment.com::9f6efa26-d7b4-4ad4-b7ad-c1a18086af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655"/>
    <w:rsid w:val="00017831"/>
    <w:rsid w:val="000309CA"/>
    <w:rsid w:val="00061D35"/>
    <w:rsid w:val="00064AAF"/>
    <w:rsid w:val="00130F18"/>
    <w:rsid w:val="0015120B"/>
    <w:rsid w:val="00163DA2"/>
    <w:rsid w:val="001C5655"/>
    <w:rsid w:val="001D1A62"/>
    <w:rsid w:val="003169CD"/>
    <w:rsid w:val="004120CC"/>
    <w:rsid w:val="00526A04"/>
    <w:rsid w:val="00527490"/>
    <w:rsid w:val="005C0475"/>
    <w:rsid w:val="0060289C"/>
    <w:rsid w:val="00785803"/>
    <w:rsid w:val="007B3271"/>
    <w:rsid w:val="007E77EC"/>
    <w:rsid w:val="007F0107"/>
    <w:rsid w:val="00803057"/>
    <w:rsid w:val="00936C61"/>
    <w:rsid w:val="009B374F"/>
    <w:rsid w:val="009B5616"/>
    <w:rsid w:val="009D255C"/>
    <w:rsid w:val="009F49BC"/>
    <w:rsid w:val="00BD534D"/>
    <w:rsid w:val="00C244BD"/>
    <w:rsid w:val="00C26B2E"/>
    <w:rsid w:val="00C96DC7"/>
    <w:rsid w:val="00CC766A"/>
    <w:rsid w:val="00D774B2"/>
    <w:rsid w:val="00E350E8"/>
    <w:rsid w:val="00EA4060"/>
    <w:rsid w:val="00F365F7"/>
    <w:rsid w:val="00F74AEC"/>
    <w:rsid w:val="00F8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1D8F6"/>
  <w15:chartTrackingRefBased/>
  <w15:docId w15:val="{8D5900E8-8F4D-4B87-AF36-7E1D631B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655"/>
  </w:style>
  <w:style w:type="paragraph" w:styleId="Footer">
    <w:name w:val="footer"/>
    <w:basedOn w:val="Normal"/>
    <w:link w:val="FooterChar"/>
    <w:uiPriority w:val="99"/>
    <w:unhideWhenUsed/>
    <w:rsid w:val="001C5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655"/>
  </w:style>
  <w:style w:type="table" w:styleId="TableGrid">
    <w:name w:val="Table Grid"/>
    <w:basedOn w:val="TableNormal"/>
    <w:uiPriority w:val="59"/>
    <w:rsid w:val="001C56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56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6B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B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8199</TotalTime>
  <Pages>1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Harvey</dc:creator>
  <cp:keywords/>
  <dc:description/>
  <cp:lastModifiedBy>Douglas Young</cp:lastModifiedBy>
  <cp:revision>7</cp:revision>
  <dcterms:created xsi:type="dcterms:W3CDTF">2019-05-31T16:15:00Z</dcterms:created>
  <dcterms:modified xsi:type="dcterms:W3CDTF">2019-06-18T19:13:00Z</dcterms:modified>
</cp:coreProperties>
</file>